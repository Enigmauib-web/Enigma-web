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036E9" w14:textId="5013D8B3" w:rsidR="0066662E" w:rsidRDefault="002201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Bedrifter</w:t>
      </w:r>
    </w:p>
    <w:p w14:paraId="2F983058" w14:textId="3FF6CD14" w:rsidR="009738A5" w:rsidRDefault="00CB45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Linjeforeningen E</w:t>
      </w:r>
      <w:r w:rsidR="001645EC" w:rsidRP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>nigma legger stor vekt på å etablere og opprettholde nære forbindelser mellom bedrifter og studente</w:t>
      </w:r>
      <w:r w:rsid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 på ITØK. </w:t>
      </w:r>
      <w:r w:rsidR="001645EC" w:rsidRP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Det </w:t>
      </w:r>
      <w:r w:rsid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>finnes</w:t>
      </w:r>
      <w:r w:rsidR="001645EC" w:rsidRP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flere muligheter for bedrifter å engasjere seg med våre studenter. </w:t>
      </w:r>
      <w:r w:rsid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 er alltid ute etter å skape det beste opplegget, både for dere som bedrift og oss som studenter. Nedenfor presenteres en oversikt over noen av de mest vanlige mulighetene for å komme i kontakt med våre studenter. </w:t>
      </w:r>
      <w:r w:rsidR="0075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 gjerne </w:t>
      </w:r>
      <w:del w:id="0" w:author="Markus Dybevold Simonsen" w:date="2024-03-07T15:47:00Z" w16du:dateUtc="2024-03-07T14:47:00Z">
        <w:r w:rsidR="001645EC" w:rsidDel="00666F73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delText xml:space="preserve"> </w:delText>
        </w:r>
      </w:del>
      <w:r w:rsid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kontakt dersom noe av dette </w:t>
      </w:r>
      <w:r w:rsidR="0075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 </w:t>
      </w:r>
      <w:r w:rsidR="001645EC">
        <w:rPr>
          <w:rFonts w:ascii="Times New Roman" w:hAnsi="Times New Roman" w:cs="Times New Roman"/>
          <w:sz w:val="24"/>
          <w:szCs w:val="24"/>
          <w:shd w:val="clear" w:color="auto" w:fill="FFFFFF"/>
        </w:rPr>
        <w:t>av interesse, eller om dere ønsker å etablere kontakt med studentene våre på en annen måte.</w:t>
      </w:r>
    </w:p>
    <w:p w14:paraId="081BF960" w14:textId="3DF3CA90" w:rsidR="007D5955" w:rsidRDefault="00666F7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ins w:id="1" w:author="Markus Dybevold Simonsen" w:date="2024-03-07T15:47:00Z" w16du:dateUtc="2024-03-07T14:47:00Z">
        <w: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[KONTAKTINFORMASJON BEDRIFT] </w:t>
        </w:r>
      </w:ins>
      <w:ins w:id="2" w:author="Markus Dybevold Simonsen" w:date="2024-03-07T15:51:00Z" w16du:dateUtc="2024-03-07T14:51:00Z">
        <w: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–</w:t>
        </w:r>
      </w:ins>
      <w:ins w:id="3" w:author="Markus Dybevold Simonsen" w:date="2024-03-07T15:47:00Z" w16du:dateUtc="2024-03-07T14:47:00Z">
        <w: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</w:ins>
      <w:ins w:id="4" w:author="Markus Dybevold Simonsen" w:date="2024-03-07T15:51:00Z" w16du:dateUtc="2024-03-07T14:51:00Z">
        <w: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enigma.bedrift@gmail.com</w:t>
        </w:r>
      </w:ins>
    </w:p>
    <w:p w14:paraId="4808EA73" w14:textId="5C1CB2E9" w:rsidR="007D5955" w:rsidRDefault="007D59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[BILDE?]</w:t>
      </w:r>
    </w:p>
    <w:p w14:paraId="774513BC" w14:textId="77777777" w:rsidR="009738A5" w:rsidRDefault="00973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308F35" w14:textId="4D441363" w:rsidR="009738A5" w:rsidRDefault="009738A5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Hovedsamarbeidspartner</w:t>
      </w:r>
    </w:p>
    <w:p w14:paraId="27F0A28E" w14:textId="0B1C080E" w:rsidR="009738A5" w:rsidRDefault="009738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 hovedsamarbeidspartner til Enigma kommer din bedrift tettere enn noen andre på studentene på ITØK. </w:t>
      </w:r>
      <w:r w:rsidR="00DE27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Bedriften din vil få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unik anledning til å bli kjent med </w:t>
      </w:r>
      <w:r w:rsidR="001B3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spesifikke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tema som interesserer oss på ITØK</w:t>
      </w:r>
      <w:r w:rsidR="00E85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5E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hva vi ønsker oss i en eventuell jobb. </w:t>
      </w:r>
      <w:r w:rsidR="000803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Samarbeidet innebærer </w:t>
      </w:r>
      <w:r w:rsidR="00B9306A">
        <w:rPr>
          <w:rFonts w:ascii="Times New Roman" w:hAnsi="Times New Roman" w:cs="Times New Roman"/>
          <w:sz w:val="24"/>
          <w:szCs w:val="24"/>
          <w:shd w:val="clear" w:color="auto" w:fill="FFFFFF"/>
        </w:rPr>
        <w:t>sammenkomster og arrangementer</w:t>
      </w:r>
      <w:r w:rsidR="00DA24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etter deres ønske</w:t>
      </w:r>
      <w:r w:rsidR="00390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eller flere ganger i løpet av semesteret</w:t>
      </w:r>
      <w:r w:rsidR="00281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B4D22">
        <w:rPr>
          <w:rFonts w:ascii="Times New Roman" w:hAnsi="Times New Roman" w:cs="Times New Roman"/>
          <w:sz w:val="24"/>
          <w:szCs w:val="24"/>
          <w:shd w:val="clear" w:color="auto" w:fill="FFFFFF"/>
        </w:rPr>
        <w:t>Vi garanterer</w:t>
      </w:r>
      <w:r w:rsidR="003F6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81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</w:t>
      </w:r>
      <w:r w:rsidR="003F6D37">
        <w:rPr>
          <w:rFonts w:ascii="Times New Roman" w:hAnsi="Times New Roman" w:cs="Times New Roman"/>
          <w:sz w:val="24"/>
          <w:szCs w:val="24"/>
          <w:shd w:val="clear" w:color="auto" w:fill="FFFFFF"/>
        </w:rPr>
        <w:t>stort oppmøte av engasjerte studenter</w:t>
      </w:r>
      <w:r w:rsidR="001B4D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samt </w:t>
      </w:r>
      <w:r w:rsidR="00612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markedsføring </w:t>
      </w:r>
      <w:r w:rsidR="00777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fra </w:t>
      </w:r>
      <w:r w:rsidR="00430621">
        <w:rPr>
          <w:rFonts w:ascii="Times New Roman" w:hAnsi="Times New Roman" w:cs="Times New Roman"/>
          <w:sz w:val="24"/>
          <w:szCs w:val="24"/>
          <w:shd w:val="clear" w:color="auto" w:fill="FFFFFF"/>
        </w:rPr>
        <w:t>arrangement</w:t>
      </w:r>
      <w:r w:rsidR="0000056A">
        <w:rPr>
          <w:rFonts w:ascii="Times New Roman" w:hAnsi="Times New Roman" w:cs="Times New Roman"/>
          <w:sz w:val="24"/>
          <w:szCs w:val="24"/>
          <w:shd w:val="clear" w:color="auto" w:fill="FFFFFF"/>
        </w:rPr>
        <w:t>er</w:t>
      </w:r>
      <w:r w:rsidR="00777D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og annet etter avtale.</w:t>
      </w:r>
      <w:ins w:id="5" w:author="Markus Dybevold Simonsen" w:date="2024-03-07T15:48:00Z" w16du:dateUtc="2024-03-07T14:48:00Z">
        <w:r w:rsidR="00666F73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Samarbeidet avtales for et eller flere</w:t>
        </w:r>
      </w:ins>
      <w:ins w:id="6" w:author="Markus Dybevold Simonsen" w:date="2024-03-07T15:49:00Z" w16du:dateUtc="2024-03-07T14:49:00Z">
        <w:r w:rsidR="00666F73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år av gangen.</w:t>
        </w:r>
      </w:ins>
    </w:p>
    <w:p w14:paraId="469A3A76" w14:textId="13801735" w:rsidR="00E85E8D" w:rsidRPr="009738A5" w:rsidRDefault="00E85E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Pris: Etter avtale</w:t>
      </w:r>
    </w:p>
    <w:p w14:paraId="34A074D2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</w:p>
    <w:p w14:paraId="295591E8" w14:textId="77777777" w:rsidR="002201F1" w:rsidRPr="002201F1" w:rsidRDefault="002201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01F1">
        <w:rPr>
          <w:rFonts w:ascii="Times New Roman" w:hAnsi="Times New Roman" w:cs="Times New Roman"/>
          <w:sz w:val="24"/>
          <w:szCs w:val="24"/>
          <w:u w:val="single"/>
        </w:rPr>
        <w:t xml:space="preserve">Bedriftspresentasjon: </w:t>
      </w:r>
    </w:p>
    <w:p w14:paraId="1AA8E670" w14:textId="4479EA9B" w:rsidR="001645EC" w:rsidRDefault="00141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bedriftspresentasjon gir dere som bedrift anledning til å presentere deres bedrift, og deres arbeid for et utvalg av våre studenter.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 </w:t>
      </w:r>
      <w:r w:rsidR="000005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rrangementet kan avholdes i </w:t>
      </w:r>
      <w:r w:rsidR="001645EC" w:rsidRPr="002201F1">
        <w:rPr>
          <w:rFonts w:ascii="Times New Roman" w:hAnsi="Times New Roman" w:cs="Times New Roman"/>
          <w:sz w:val="24"/>
          <w:szCs w:val="24"/>
        </w:rPr>
        <w:t>deres eller våre lokaler.</w:t>
      </w:r>
      <w:r w:rsidR="006C4C99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edrift</w:t>
      </w:r>
      <w:r w:rsidR="006C4C99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bestemmer selv</w:t>
      </w:r>
      <w:r w:rsidR="006D0E4E">
        <w:rPr>
          <w:rFonts w:ascii="Times New Roman" w:hAnsi="Times New Roman" w:cs="Times New Roman"/>
          <w:sz w:val="24"/>
          <w:szCs w:val="24"/>
        </w:rPr>
        <w:t xml:space="preserve"> arrangementets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06A">
        <w:rPr>
          <w:rFonts w:ascii="Times New Roman" w:hAnsi="Times New Roman" w:cs="Times New Roman"/>
          <w:sz w:val="24"/>
          <w:szCs w:val="24"/>
        </w:rPr>
        <w:t>innhold</w:t>
      </w:r>
      <w:r>
        <w:rPr>
          <w:rFonts w:ascii="Times New Roman" w:hAnsi="Times New Roman" w:cs="Times New Roman"/>
          <w:sz w:val="24"/>
          <w:szCs w:val="24"/>
        </w:rPr>
        <w:t>, men vi bidrar gjerne med innspill og tilrettelegging dersom dette er ønskelig.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 Etter presentasjonen er det vanlig med bespisning og mingling. Dette </w:t>
      </w:r>
      <w:r w:rsidR="006B2E25">
        <w:rPr>
          <w:rFonts w:ascii="Times New Roman" w:hAnsi="Times New Roman" w:cs="Times New Roman"/>
          <w:sz w:val="24"/>
          <w:szCs w:val="24"/>
        </w:rPr>
        <w:t>er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 en gyllen mulighet til å </w:t>
      </w:r>
      <w:r w:rsidR="006B2E25">
        <w:rPr>
          <w:rFonts w:ascii="Times New Roman" w:hAnsi="Times New Roman" w:cs="Times New Roman"/>
          <w:sz w:val="24"/>
          <w:szCs w:val="24"/>
        </w:rPr>
        <w:t>komme i kontak</w:t>
      </w:r>
      <w:r w:rsidR="003925CB">
        <w:rPr>
          <w:rFonts w:ascii="Times New Roman" w:hAnsi="Times New Roman" w:cs="Times New Roman"/>
          <w:sz w:val="24"/>
          <w:szCs w:val="24"/>
        </w:rPr>
        <w:t>t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 med studentene </w:t>
      </w:r>
      <w:r w:rsidR="00BC2B26">
        <w:rPr>
          <w:rFonts w:ascii="Times New Roman" w:hAnsi="Times New Roman" w:cs="Times New Roman"/>
          <w:sz w:val="24"/>
          <w:szCs w:val="24"/>
        </w:rPr>
        <w:t>i en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 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uformell </w:t>
      </w:r>
      <w:r w:rsidR="00BC2B26">
        <w:rPr>
          <w:rFonts w:ascii="Times New Roman" w:hAnsi="Times New Roman" w:cs="Times New Roman"/>
          <w:sz w:val="24"/>
          <w:szCs w:val="24"/>
        </w:rPr>
        <w:t>setting</w:t>
      </w:r>
      <w:r w:rsidR="001645EC" w:rsidRPr="002201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56D57" w14:textId="018EA905" w:rsidR="002201F1" w:rsidRDefault="0097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</w:t>
      </w:r>
      <w:r w:rsidR="002201F1" w:rsidRPr="002201F1">
        <w:rPr>
          <w:rFonts w:ascii="Times New Roman" w:hAnsi="Times New Roman" w:cs="Times New Roman"/>
          <w:sz w:val="24"/>
          <w:szCs w:val="24"/>
        </w:rPr>
        <w:t>: 1</w:t>
      </w:r>
      <w:r w:rsidR="001414FD">
        <w:rPr>
          <w:rFonts w:ascii="Times New Roman" w:hAnsi="Times New Roman" w:cs="Times New Roman"/>
          <w:sz w:val="24"/>
          <w:szCs w:val="24"/>
        </w:rPr>
        <w:t>5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 000kr</w:t>
      </w:r>
    </w:p>
    <w:p w14:paraId="3DF261C5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</w:p>
    <w:p w14:paraId="2F2DD638" w14:textId="45A44D68" w:rsidR="002201F1" w:rsidRPr="002201F1" w:rsidRDefault="002201F1" w:rsidP="002201F1">
      <w:pPr>
        <w:rPr>
          <w:rFonts w:ascii="Times New Roman" w:hAnsi="Times New Roman" w:cs="Times New Roman"/>
          <w:sz w:val="24"/>
          <w:szCs w:val="24"/>
        </w:rPr>
      </w:pPr>
      <w:r w:rsidRPr="002201F1">
        <w:rPr>
          <w:rFonts w:ascii="Times New Roman" w:hAnsi="Times New Roman" w:cs="Times New Roman"/>
          <w:sz w:val="24"/>
          <w:szCs w:val="24"/>
          <w:u w:val="single"/>
        </w:rPr>
        <w:t>Workshop:</w:t>
      </w:r>
      <w:r w:rsidRPr="00220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1BBE1" w14:textId="7078CA32" w:rsidR="002201F1" w:rsidRDefault="002201F1">
      <w:pPr>
        <w:rPr>
          <w:rFonts w:ascii="Times New Roman" w:hAnsi="Times New Roman" w:cs="Times New Roman"/>
          <w:sz w:val="24"/>
          <w:szCs w:val="24"/>
        </w:rPr>
      </w:pPr>
      <w:r w:rsidRPr="002201F1">
        <w:rPr>
          <w:rFonts w:ascii="Times New Roman" w:hAnsi="Times New Roman" w:cs="Times New Roman"/>
          <w:sz w:val="24"/>
          <w:szCs w:val="24"/>
        </w:rPr>
        <w:t>En workshop er et interaktivt arrangement mellom bedrift og studenter med et større faglig fokus. Her kan studentene opparbeide seg kunnskap om ny teknologi og oppleve hva bedriften gjør i praksis.</w:t>
      </w:r>
      <w:r w:rsidR="00D06B40">
        <w:rPr>
          <w:rFonts w:ascii="Times New Roman" w:hAnsi="Times New Roman" w:cs="Times New Roman"/>
          <w:sz w:val="24"/>
          <w:szCs w:val="24"/>
        </w:rPr>
        <w:t xml:space="preserve"> Vi bidrar </w:t>
      </w:r>
      <w:r w:rsidR="00D80CBC">
        <w:rPr>
          <w:rFonts w:ascii="Times New Roman" w:hAnsi="Times New Roman" w:cs="Times New Roman"/>
          <w:sz w:val="24"/>
          <w:szCs w:val="24"/>
        </w:rPr>
        <w:t xml:space="preserve">gjerne </w:t>
      </w:r>
      <w:r w:rsidR="00D06B40">
        <w:rPr>
          <w:rFonts w:ascii="Times New Roman" w:hAnsi="Times New Roman" w:cs="Times New Roman"/>
          <w:sz w:val="24"/>
          <w:szCs w:val="24"/>
        </w:rPr>
        <w:t>med innspill og tilrettelegging dersom det er ønskelig.</w:t>
      </w:r>
    </w:p>
    <w:p w14:paraId="19CC98F2" w14:textId="469A771C" w:rsidR="002201F1" w:rsidRDefault="009738A5" w:rsidP="00220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</w:t>
      </w:r>
      <w:r w:rsidR="002201F1" w:rsidRPr="002201F1">
        <w:rPr>
          <w:rFonts w:ascii="Times New Roman" w:hAnsi="Times New Roman" w:cs="Times New Roman"/>
          <w:sz w:val="24"/>
          <w:szCs w:val="24"/>
        </w:rPr>
        <w:t>: 1</w:t>
      </w:r>
      <w:r w:rsidR="00AB5DD6">
        <w:rPr>
          <w:rFonts w:ascii="Times New Roman" w:hAnsi="Times New Roman" w:cs="Times New Roman"/>
          <w:sz w:val="24"/>
          <w:szCs w:val="24"/>
        </w:rPr>
        <w:t>5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 000kr</w:t>
      </w:r>
    </w:p>
    <w:p w14:paraId="6A86C807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</w:p>
    <w:p w14:paraId="0DAA49FE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  <w:r w:rsidRPr="002201F1">
        <w:rPr>
          <w:rFonts w:ascii="Times New Roman" w:hAnsi="Times New Roman" w:cs="Times New Roman"/>
          <w:sz w:val="24"/>
          <w:szCs w:val="24"/>
          <w:u w:val="single"/>
        </w:rPr>
        <w:t>Eksterne arrangementer:</w:t>
      </w:r>
      <w:r w:rsidRPr="00220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022B8" w14:textId="65B23964" w:rsidR="001414FD" w:rsidRDefault="00141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Eksterne arrangementer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omfatter sosiale sammenkomster, for eksempel </w:t>
      </w:r>
      <w:r w:rsidR="002201F1" w:rsidRPr="002201F1">
        <w:rPr>
          <w:rFonts w:ascii="Times New Roman" w:hAnsi="Times New Roman" w:cs="Times New Roman"/>
          <w:sz w:val="24"/>
          <w:szCs w:val="24"/>
        </w:rPr>
        <w:t>rest</w:t>
      </w:r>
      <w:r w:rsidR="002201F1">
        <w:rPr>
          <w:rFonts w:ascii="Times New Roman" w:hAnsi="Times New Roman" w:cs="Times New Roman"/>
          <w:sz w:val="24"/>
          <w:szCs w:val="24"/>
        </w:rPr>
        <w:t>au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rantbesøk, bowling, padeltennis </w:t>
      </w:r>
      <w:r w:rsidR="002201F1">
        <w:rPr>
          <w:rFonts w:ascii="Times New Roman" w:hAnsi="Times New Roman" w:cs="Times New Roman"/>
          <w:sz w:val="24"/>
          <w:szCs w:val="24"/>
        </w:rPr>
        <w:t>eller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 lignende</w:t>
      </w:r>
      <w:r>
        <w:rPr>
          <w:rFonts w:ascii="Times New Roman" w:hAnsi="Times New Roman" w:cs="Times New Roman"/>
          <w:sz w:val="24"/>
          <w:szCs w:val="24"/>
        </w:rPr>
        <w:t xml:space="preserve"> aktiviteter</w:t>
      </w:r>
      <w:r w:rsidR="002201F1" w:rsidRPr="002201F1">
        <w:rPr>
          <w:rFonts w:ascii="Times New Roman" w:hAnsi="Times New Roman" w:cs="Times New Roman"/>
          <w:sz w:val="24"/>
          <w:szCs w:val="24"/>
        </w:rPr>
        <w:t xml:space="preserve">. </w:t>
      </w:r>
      <w:r w:rsidR="00663AD1">
        <w:rPr>
          <w:rFonts w:ascii="Times New Roman" w:hAnsi="Times New Roman" w:cs="Times New Roman"/>
          <w:sz w:val="24"/>
          <w:szCs w:val="24"/>
        </w:rPr>
        <w:t>A</w:t>
      </w:r>
      <w:r w:rsidR="00E62459">
        <w:rPr>
          <w:rFonts w:ascii="Times New Roman" w:hAnsi="Times New Roman" w:cs="Times New Roman"/>
          <w:sz w:val="24"/>
          <w:szCs w:val="24"/>
        </w:rPr>
        <w:t>rrangementer av denne</w:t>
      </w:r>
      <w:del w:id="7" w:author="Markus Dybevold Simonsen" w:date="2024-03-07T15:50:00Z" w16du:dateUtc="2024-03-07T14:50:00Z">
        <w:r w:rsidR="00E62459" w:rsidDel="00666F73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="00E62459">
        <w:rPr>
          <w:rFonts w:ascii="Times New Roman" w:hAnsi="Times New Roman" w:cs="Times New Roman"/>
          <w:sz w:val="24"/>
          <w:szCs w:val="24"/>
        </w:rPr>
        <w:t xml:space="preserve"> formen </w:t>
      </w:r>
      <w:r>
        <w:rPr>
          <w:rFonts w:ascii="Times New Roman" w:hAnsi="Times New Roman" w:cs="Times New Roman"/>
          <w:sz w:val="24"/>
          <w:szCs w:val="24"/>
        </w:rPr>
        <w:t xml:space="preserve">gir bedriften og studentene anledning til å knytte kontakt </w:t>
      </w:r>
      <w:r w:rsidR="00F26FD6">
        <w:rPr>
          <w:rFonts w:ascii="Times New Roman" w:hAnsi="Times New Roman" w:cs="Times New Roman"/>
          <w:sz w:val="24"/>
          <w:szCs w:val="24"/>
        </w:rPr>
        <w:t>i en</w:t>
      </w:r>
      <w:r w:rsidR="00BC2B26">
        <w:rPr>
          <w:rFonts w:ascii="Times New Roman" w:hAnsi="Times New Roman" w:cs="Times New Roman"/>
          <w:sz w:val="24"/>
          <w:szCs w:val="24"/>
        </w:rPr>
        <w:t xml:space="preserve"> mer</w:t>
      </w:r>
      <w:r>
        <w:rPr>
          <w:rFonts w:ascii="Times New Roman" w:hAnsi="Times New Roman" w:cs="Times New Roman"/>
          <w:sz w:val="24"/>
          <w:szCs w:val="24"/>
        </w:rPr>
        <w:t xml:space="preserve"> uformell </w:t>
      </w:r>
      <w:r w:rsidR="00F26FD6">
        <w:rPr>
          <w:rFonts w:ascii="Times New Roman" w:hAnsi="Times New Roman" w:cs="Times New Roman"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. Vi bidrar </w:t>
      </w:r>
      <w:r w:rsidR="00D80CBC">
        <w:rPr>
          <w:rFonts w:ascii="Times New Roman" w:hAnsi="Times New Roman" w:cs="Times New Roman"/>
          <w:sz w:val="24"/>
          <w:szCs w:val="24"/>
        </w:rPr>
        <w:t xml:space="preserve">gjerne </w:t>
      </w:r>
      <w:r>
        <w:rPr>
          <w:rFonts w:ascii="Times New Roman" w:hAnsi="Times New Roman" w:cs="Times New Roman"/>
          <w:sz w:val="24"/>
          <w:szCs w:val="24"/>
        </w:rPr>
        <w:t>med innspill og tilrettelegging dersom det</w:t>
      </w:r>
      <w:ins w:id="8" w:author="Markus Dybevold Simonsen" w:date="2024-03-07T15:50:00Z" w16du:dateUtc="2024-03-07T14:50:00Z">
        <w:r w:rsidR="00666F73">
          <w:rPr>
            <w:rFonts w:ascii="Times New Roman" w:hAnsi="Times New Roman" w:cs="Times New Roman"/>
            <w:sz w:val="24"/>
            <w:szCs w:val="24"/>
          </w:rPr>
          <w:t>te</w:t>
        </w:r>
      </w:ins>
      <w:r>
        <w:rPr>
          <w:rFonts w:ascii="Times New Roman" w:hAnsi="Times New Roman" w:cs="Times New Roman"/>
          <w:sz w:val="24"/>
          <w:szCs w:val="24"/>
        </w:rPr>
        <w:t xml:space="preserve"> er ønskelig.</w:t>
      </w:r>
    </w:p>
    <w:p w14:paraId="72BF75E8" w14:textId="6D15DF1A" w:rsidR="002201F1" w:rsidRDefault="0097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</w:t>
      </w:r>
      <w:r w:rsidR="002201F1" w:rsidRPr="002201F1">
        <w:rPr>
          <w:rFonts w:ascii="Times New Roman" w:hAnsi="Times New Roman" w:cs="Times New Roman"/>
          <w:sz w:val="24"/>
          <w:szCs w:val="24"/>
        </w:rPr>
        <w:t>: 5000kr</w:t>
      </w:r>
    </w:p>
    <w:p w14:paraId="7EE1FC15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</w:p>
    <w:p w14:paraId="40887969" w14:textId="77777777" w:rsidR="002201F1" w:rsidRDefault="002201F1">
      <w:pPr>
        <w:rPr>
          <w:rFonts w:ascii="Times New Roman" w:hAnsi="Times New Roman" w:cs="Times New Roman"/>
          <w:sz w:val="24"/>
          <w:szCs w:val="24"/>
        </w:rPr>
      </w:pPr>
      <w:r w:rsidRPr="002201F1">
        <w:rPr>
          <w:rFonts w:ascii="Times New Roman" w:hAnsi="Times New Roman" w:cs="Times New Roman"/>
          <w:sz w:val="24"/>
          <w:szCs w:val="24"/>
          <w:u w:val="single"/>
        </w:rPr>
        <w:t>Promotering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20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D73F3" w14:textId="344B4573" w:rsidR="002201F1" w:rsidRDefault="00AB5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Dersom dere ønsker å promotere deres bedrift, arrangementer, ledige stillinger eller annet har vi mulighet til å promotere dette i våre kanaler. Dette er en effektiv måte å kommunisere ønsket informasjon til studentene på ITØK.</w:t>
      </w:r>
    </w:p>
    <w:p w14:paraId="7830266F" w14:textId="70242C01" w:rsidR="00AB5DD6" w:rsidRPr="00AB5DD6" w:rsidRDefault="009738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Pris</w:t>
      </w:r>
      <w:r w:rsidR="002201F1" w:rsidRPr="002201F1">
        <w:rPr>
          <w:rFonts w:ascii="Times New Roman" w:hAnsi="Times New Roman" w:cs="Times New Roman"/>
          <w:sz w:val="24"/>
          <w:szCs w:val="24"/>
        </w:rPr>
        <w:t>: 2000kr</w:t>
      </w:r>
    </w:p>
    <w:sectPr w:rsidR="00AB5DD6" w:rsidRPr="00AB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us Dybevold Simonsen">
    <w15:presenceInfo w15:providerId="AD" w15:userId="S::masim2499@uib.no::40e8ca93-bb32-4b8d-bb66-04b136128d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C1"/>
    <w:rsid w:val="0000056A"/>
    <w:rsid w:val="0008036E"/>
    <w:rsid w:val="001414FD"/>
    <w:rsid w:val="001645EC"/>
    <w:rsid w:val="001B1249"/>
    <w:rsid w:val="001B3A7F"/>
    <w:rsid w:val="001B4D22"/>
    <w:rsid w:val="002201F1"/>
    <w:rsid w:val="0028145D"/>
    <w:rsid w:val="003022DC"/>
    <w:rsid w:val="003777EC"/>
    <w:rsid w:val="00390905"/>
    <w:rsid w:val="003925CB"/>
    <w:rsid w:val="003F6D37"/>
    <w:rsid w:val="004004C9"/>
    <w:rsid w:val="00430621"/>
    <w:rsid w:val="00525C89"/>
    <w:rsid w:val="005647C1"/>
    <w:rsid w:val="005B7403"/>
    <w:rsid w:val="0061263E"/>
    <w:rsid w:val="00663AD1"/>
    <w:rsid w:val="0066662E"/>
    <w:rsid w:val="00666F73"/>
    <w:rsid w:val="006B2E25"/>
    <w:rsid w:val="006C4C99"/>
    <w:rsid w:val="006D0E4E"/>
    <w:rsid w:val="00753533"/>
    <w:rsid w:val="00777DBC"/>
    <w:rsid w:val="007B2D74"/>
    <w:rsid w:val="007D5955"/>
    <w:rsid w:val="007E472E"/>
    <w:rsid w:val="008A1285"/>
    <w:rsid w:val="009738A5"/>
    <w:rsid w:val="009F54E8"/>
    <w:rsid w:val="00A033B7"/>
    <w:rsid w:val="00A6601A"/>
    <w:rsid w:val="00A94D19"/>
    <w:rsid w:val="00AB5DD6"/>
    <w:rsid w:val="00B9306A"/>
    <w:rsid w:val="00BC2B26"/>
    <w:rsid w:val="00BC7E90"/>
    <w:rsid w:val="00C44FD3"/>
    <w:rsid w:val="00CB458F"/>
    <w:rsid w:val="00D06B40"/>
    <w:rsid w:val="00D559C3"/>
    <w:rsid w:val="00D71574"/>
    <w:rsid w:val="00D80CBC"/>
    <w:rsid w:val="00DA242A"/>
    <w:rsid w:val="00DE27D2"/>
    <w:rsid w:val="00E472BD"/>
    <w:rsid w:val="00E57F96"/>
    <w:rsid w:val="00E62459"/>
    <w:rsid w:val="00E85E8D"/>
    <w:rsid w:val="00F26FD6"/>
    <w:rsid w:val="00F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2120"/>
  <w15:chartTrackingRefBased/>
  <w15:docId w15:val="{BD7CCEFB-8A13-4F94-922F-2E99EBB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evisjon">
    <w:name w:val="Revision"/>
    <w:hidden/>
    <w:uiPriority w:val="99"/>
    <w:semiHidden/>
    <w:rsid w:val="00BC7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CCF54-2E0F-A948-BBB9-85524519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Dybevold Simonsen</dc:creator>
  <cp:keywords/>
  <dc:description/>
  <cp:lastModifiedBy>Markus Dybevold Simonsen</cp:lastModifiedBy>
  <cp:revision>2</cp:revision>
  <dcterms:created xsi:type="dcterms:W3CDTF">2024-03-07T14:52:00Z</dcterms:created>
  <dcterms:modified xsi:type="dcterms:W3CDTF">2024-03-07T14:52:00Z</dcterms:modified>
</cp:coreProperties>
</file>